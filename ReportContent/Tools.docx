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6719" w14:textId="77777777" w:rsidR="00F67D08" w:rsidRPr="009A2970" w:rsidRDefault="009A2970">
      <w:pPr>
        <w:rPr>
          <w:b/>
          <w:sz w:val="36"/>
          <w:lang w:val="en-AU"/>
        </w:rPr>
      </w:pPr>
      <w:r w:rsidRPr="009A2970">
        <w:rPr>
          <w:b/>
          <w:sz w:val="36"/>
          <w:lang w:val="en-AU"/>
        </w:rPr>
        <w:t>Tools – A3</w:t>
      </w:r>
    </w:p>
    <w:p w14:paraId="150DDC83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 xml:space="preserve">Website: </w:t>
      </w:r>
      <w:r>
        <w:t>TBC</w:t>
      </w:r>
    </w:p>
    <w:p w14:paraId="4FD14A6E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 xml:space="preserve">GitHub: </w:t>
      </w:r>
      <w:hyperlink r:id="rId4" w:history="1">
        <w:r w:rsidR="008E7288" w:rsidRPr="000D55D4">
          <w:rPr>
            <w:rStyle w:val="Hyperlink"/>
            <w:rFonts w:ascii="AvenirNext forINTUIT" w:hAnsi="AvenirNext forINTUIT"/>
          </w:rPr>
          <w:t>https://github.com/nataliecursio/XVI_A3.git</w:t>
        </w:r>
      </w:hyperlink>
      <w:r w:rsidR="008E7288">
        <w:rPr>
          <w:rFonts w:ascii="AvenirNext forINTUIT" w:hAnsi="AvenirNext forINTUIT"/>
        </w:rPr>
        <w:t xml:space="preserve"> </w:t>
      </w:r>
    </w:p>
    <w:p w14:paraId="2B214AAF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</w:p>
    <w:p w14:paraId="373AE48E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</w:p>
    <w:p w14:paraId="695EF247" w14:textId="77777777" w:rsidR="009A2970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 xml:space="preserve">As a group, we have used a variety of tools </w:t>
      </w:r>
      <w:proofErr w:type="gramStart"/>
      <w:r w:rsidRPr="0050634C">
        <w:rPr>
          <w:rFonts w:ascii="AvenirNext forINTUIT" w:hAnsi="AvenirNext forINTUIT"/>
        </w:rPr>
        <w:t>in order to</w:t>
      </w:r>
      <w:proofErr w:type="gramEnd"/>
      <w:r w:rsidRPr="0050634C">
        <w:rPr>
          <w:rFonts w:ascii="AvenirNext forINTUIT" w:hAnsi="AvenirNext forINTUIT"/>
        </w:rPr>
        <w:t xml:space="preserve"> complete the tasks required. We have collaborated daily via Discord chat and caught up frequently via Discord voice chat. In doing so, this has enabled the team to</w:t>
      </w:r>
      <w:r w:rsidR="009D28DB">
        <w:rPr>
          <w:rFonts w:ascii="AvenirNext forINTUIT" w:hAnsi="AvenirNext forINTUIT"/>
        </w:rPr>
        <w:t xml:space="preserve"> continue engaging throughout the course of the assignments but also keep on track with full transparency</w:t>
      </w:r>
      <w:r w:rsidR="0004399F">
        <w:rPr>
          <w:rFonts w:ascii="AvenirNext forINTUIT" w:hAnsi="AvenirNext forINTUIT"/>
        </w:rPr>
        <w:t xml:space="preserve"> of progress</w:t>
      </w:r>
      <w:r w:rsidR="009D28DB">
        <w:rPr>
          <w:rFonts w:ascii="AvenirNext forINTUIT" w:hAnsi="AvenirNext forINTUIT"/>
        </w:rPr>
        <w:t>.</w:t>
      </w:r>
    </w:p>
    <w:p w14:paraId="7A816DB3" w14:textId="77777777" w:rsidR="009D28DB" w:rsidRPr="0050634C" w:rsidRDefault="009D28DB" w:rsidP="009A2970">
      <w:pPr>
        <w:pStyle w:val="NoSpacing"/>
        <w:rPr>
          <w:rFonts w:ascii="AvenirNext forINTUIT" w:hAnsi="AvenirNext forINTUIT"/>
        </w:rPr>
      </w:pPr>
    </w:p>
    <w:p w14:paraId="525A590C" w14:textId="6A3A0BC9" w:rsidR="00CF24E3" w:rsidRDefault="00E87C39" w:rsidP="009A2970">
      <w:pPr>
        <w:pStyle w:val="NoSpacing"/>
        <w:rPr>
          <w:rFonts w:ascii="AvenirNext forINTUIT" w:hAnsi="AvenirNext forINTUIT"/>
        </w:rPr>
      </w:pPr>
      <w:r>
        <w:rPr>
          <w:rFonts w:ascii="AvenirNext forINTUIT" w:hAnsi="AvenirNext forINTUIT"/>
        </w:rPr>
        <w:t>W</w:t>
      </w:r>
      <w:r w:rsidR="009A2970" w:rsidRPr="0050634C">
        <w:rPr>
          <w:rFonts w:ascii="AvenirNext forINTUIT" w:hAnsi="AvenirNext forINTUIT"/>
        </w:rPr>
        <w:t xml:space="preserve">e </w:t>
      </w:r>
      <w:r>
        <w:rPr>
          <w:rFonts w:ascii="AvenirNext forINTUIT" w:hAnsi="AvenirNext forINTUIT"/>
        </w:rPr>
        <w:t xml:space="preserve">continued to </w:t>
      </w:r>
      <w:r w:rsidR="009A2970" w:rsidRPr="0050634C">
        <w:rPr>
          <w:rFonts w:ascii="AvenirNext forINTUIT" w:hAnsi="AvenirNext forINTUIT"/>
        </w:rPr>
        <w:t>use Goog</w:t>
      </w:r>
      <w:r>
        <w:rPr>
          <w:rFonts w:ascii="AvenirNext forINTUIT" w:hAnsi="AvenirNext forINTUIT"/>
        </w:rPr>
        <w:t xml:space="preserve">le Sheets to keep track of tasks </w:t>
      </w:r>
      <w:r w:rsidR="00DC01E4">
        <w:rPr>
          <w:rFonts w:ascii="AvenirNext forINTUIT" w:hAnsi="AvenirNext forINTUIT"/>
        </w:rPr>
        <w:t>and</w:t>
      </w:r>
      <w:r>
        <w:rPr>
          <w:rFonts w:ascii="AvenirNext forINTUIT" w:hAnsi="AvenirNext forINTUIT"/>
        </w:rPr>
        <w:t xml:space="preserve"> who they are assign</w:t>
      </w:r>
      <w:r w:rsidR="00DC01E4">
        <w:rPr>
          <w:rFonts w:ascii="AvenirNext forINTUIT" w:hAnsi="AvenirNext forINTUIT"/>
        </w:rPr>
        <w:t>ed</w:t>
      </w:r>
      <w:r>
        <w:rPr>
          <w:rFonts w:ascii="AvenirNext forINTUIT" w:hAnsi="AvenirNext forINTUIT"/>
        </w:rPr>
        <w:t xml:space="preserve"> to, expected completion date and actual completion date. We continued to use GitHub and </w:t>
      </w:r>
      <w:r w:rsidR="009A2970" w:rsidRPr="0050634C">
        <w:rPr>
          <w:rFonts w:ascii="AvenirNext forINTUIT" w:hAnsi="AvenirNext forINTUIT"/>
        </w:rPr>
        <w:t xml:space="preserve">commit our work to the repository using Microsoft Word. A couple of the members of the team used </w:t>
      </w:r>
      <w:proofErr w:type="spellStart"/>
      <w:r w:rsidR="009A2970" w:rsidRPr="0050634C">
        <w:rPr>
          <w:rFonts w:ascii="AvenirNext forINTUIT" w:hAnsi="AvenirNext forINTUIT"/>
        </w:rPr>
        <w:t>GitBash</w:t>
      </w:r>
      <w:proofErr w:type="spellEnd"/>
      <w:r w:rsidR="009A2970" w:rsidRPr="0050634C">
        <w:rPr>
          <w:rFonts w:ascii="AvenirNext forINTUIT" w:hAnsi="AvenirNext forINTUIT"/>
        </w:rPr>
        <w:t xml:space="preserve"> to push to the repository.  </w:t>
      </w:r>
    </w:p>
    <w:p w14:paraId="6F170649" w14:textId="77777777" w:rsidR="009A2970" w:rsidRPr="0050634C" w:rsidRDefault="009A2970" w:rsidP="009A2970">
      <w:pPr>
        <w:pStyle w:val="NoSpacing"/>
        <w:rPr>
          <w:rFonts w:ascii="AvenirNext forINTUIT" w:hAnsi="AvenirNext forINTUIT"/>
        </w:rPr>
      </w:pPr>
    </w:p>
    <w:p w14:paraId="6159120F" w14:textId="33772F3F" w:rsidR="009A2970" w:rsidRDefault="009A2970" w:rsidP="009A2970">
      <w:pPr>
        <w:pStyle w:val="NoSpacing"/>
        <w:rPr>
          <w:rFonts w:ascii="AvenirNext forINTUIT" w:hAnsi="AvenirNext forINTUIT"/>
        </w:rPr>
      </w:pPr>
      <w:r w:rsidRPr="0050634C">
        <w:rPr>
          <w:rFonts w:ascii="AvenirNext forINTUIT" w:hAnsi="AvenirNext forINTUIT"/>
        </w:rPr>
        <w:t>Visual Studio Code was to create our website by using .html and .</w:t>
      </w:r>
      <w:proofErr w:type="spellStart"/>
      <w:r w:rsidRPr="0050634C">
        <w:rPr>
          <w:rFonts w:ascii="AvenirNext forINTUIT" w:hAnsi="AvenirNext forINTUIT"/>
        </w:rPr>
        <w:t>css</w:t>
      </w:r>
      <w:proofErr w:type="spellEnd"/>
      <w:r w:rsidRPr="0050634C">
        <w:rPr>
          <w:rFonts w:ascii="AvenirNext forINTUIT" w:hAnsi="AvenirNext forINTUIT"/>
        </w:rPr>
        <w:t xml:space="preserve">. </w:t>
      </w:r>
      <w:r w:rsidR="00D937D2">
        <w:rPr>
          <w:rFonts w:ascii="AvenirNext forINTUIT" w:hAnsi="AvenirNext forINTUIT"/>
        </w:rPr>
        <w:t xml:space="preserve">Adobe </w:t>
      </w:r>
      <w:r w:rsidRPr="0050634C">
        <w:rPr>
          <w:rFonts w:ascii="AvenirNext forINTUIT" w:hAnsi="AvenirNext forINTUIT"/>
        </w:rPr>
        <w:t>Photoshop</w:t>
      </w:r>
      <w:r w:rsidR="00167114">
        <w:rPr>
          <w:rFonts w:ascii="AvenirNext forINTUIT" w:hAnsi="AvenirNext forINTUIT"/>
        </w:rPr>
        <w:t xml:space="preserve"> and </w:t>
      </w:r>
      <w:r w:rsidR="00167114" w:rsidRPr="00D937D2">
        <w:rPr>
          <w:rFonts w:ascii="AvenirNext forINTUIT" w:hAnsi="AvenirNext forINTUIT"/>
          <w:highlight w:val="yellow"/>
        </w:rPr>
        <w:t>Illustrator</w:t>
      </w:r>
      <w:r w:rsidRPr="0050634C">
        <w:rPr>
          <w:rFonts w:ascii="AvenirNext forINTUIT" w:hAnsi="AvenirNext forINTUIT"/>
        </w:rPr>
        <w:t xml:space="preserve"> to create our logo</w:t>
      </w:r>
      <w:r w:rsidR="00CF24E3">
        <w:rPr>
          <w:rFonts w:ascii="AvenirNext forINTUIT" w:hAnsi="AvenirNext forINTUIT"/>
        </w:rPr>
        <w:t xml:space="preserve">, Adobe </w:t>
      </w:r>
      <w:r w:rsidR="009B676F">
        <w:rPr>
          <w:rFonts w:ascii="AvenirNext forINTUIT" w:hAnsi="AvenirNext forINTUIT"/>
        </w:rPr>
        <w:t xml:space="preserve">XD </w:t>
      </w:r>
      <w:r w:rsidR="00CF24E3">
        <w:rPr>
          <w:rFonts w:ascii="AvenirNext forINTUIT" w:hAnsi="AvenirNext forINTUIT"/>
        </w:rPr>
        <w:t>to create our app demo</w:t>
      </w:r>
      <w:r w:rsidRPr="0050634C">
        <w:rPr>
          <w:rFonts w:ascii="AvenirNext forINTUIT" w:hAnsi="AvenirNext forINTUIT"/>
        </w:rPr>
        <w:t xml:space="preserve">, </w:t>
      </w:r>
      <w:proofErr w:type="spellStart"/>
      <w:r w:rsidRPr="00CF24E3">
        <w:rPr>
          <w:rFonts w:ascii="AvenirNext forINTUIT" w:hAnsi="AvenirNext forINTUIT"/>
          <w:color w:val="FF0000"/>
        </w:rPr>
        <w:t>Lucidchart</w:t>
      </w:r>
      <w:proofErr w:type="spellEnd"/>
      <w:r w:rsidRPr="00CF24E3">
        <w:rPr>
          <w:rFonts w:ascii="AvenirNext forINTUIT" w:hAnsi="AvenirNext forINTUIT"/>
          <w:color w:val="FF0000"/>
        </w:rPr>
        <w:t xml:space="preserve"> and Microsoft Excel were used to create our graphs</w:t>
      </w:r>
      <w:r w:rsidRPr="0050634C">
        <w:rPr>
          <w:rFonts w:ascii="AvenirNext forINTUIT" w:hAnsi="AvenirNext forINTUIT"/>
        </w:rPr>
        <w:t xml:space="preserve"> as well as using FreeNom.com to reserve the website’s free .</w:t>
      </w:r>
      <w:proofErr w:type="spellStart"/>
      <w:r w:rsidRPr="0050634C">
        <w:rPr>
          <w:rFonts w:ascii="AvenirNext forINTUIT" w:hAnsi="AvenirNext forINTUIT"/>
        </w:rPr>
        <w:t>tk</w:t>
      </w:r>
      <w:proofErr w:type="spellEnd"/>
      <w:r w:rsidRPr="0050634C">
        <w:rPr>
          <w:rFonts w:ascii="AvenirNext forINTUIT" w:hAnsi="AvenirNext forINTUIT"/>
        </w:rPr>
        <w:t xml:space="preserve"> domain name and for DNS management.</w:t>
      </w:r>
    </w:p>
    <w:p w14:paraId="3116A6E3" w14:textId="77777777" w:rsidR="00DC4D28" w:rsidRDefault="00DC4D28" w:rsidP="009A2970">
      <w:pPr>
        <w:pStyle w:val="NoSpacing"/>
        <w:rPr>
          <w:rFonts w:ascii="AvenirNext forINTUIT" w:hAnsi="AvenirNext forINTUIT"/>
        </w:rPr>
      </w:pPr>
    </w:p>
    <w:p w14:paraId="4D0D1959" w14:textId="77777777" w:rsidR="00DC4D28" w:rsidRPr="0050634C" w:rsidRDefault="00DC4D28" w:rsidP="009A2970">
      <w:pPr>
        <w:pStyle w:val="NoSpacing"/>
        <w:rPr>
          <w:rFonts w:ascii="AvenirNext forINTUIT" w:hAnsi="AvenirNext forINTUIT"/>
        </w:rPr>
      </w:pPr>
      <w:r>
        <w:rPr>
          <w:rFonts w:ascii="AvenirNext forINTUIT" w:hAnsi="AvenirNext forINTUIT"/>
        </w:rPr>
        <w:t xml:space="preserve">We used Canva </w:t>
      </w:r>
      <w:r w:rsidR="00B66550">
        <w:rPr>
          <w:rFonts w:ascii="AvenirNext forINTUIT" w:hAnsi="AvenirNext forINTUIT"/>
        </w:rPr>
        <w:t xml:space="preserve">and Google Docs </w:t>
      </w:r>
      <w:r>
        <w:rPr>
          <w:rFonts w:ascii="AvenirNext forINTUIT" w:hAnsi="AvenirNext forINTUIT"/>
        </w:rPr>
        <w:t>for our storyboard</w:t>
      </w:r>
      <w:r w:rsidR="009412FF">
        <w:rPr>
          <w:rFonts w:ascii="AvenirNext forINTUIT" w:hAnsi="AvenirNext forINTUIT"/>
        </w:rPr>
        <w:t xml:space="preserve">… and used </w:t>
      </w:r>
      <w:proofErr w:type="gramStart"/>
      <w:r w:rsidR="009412FF">
        <w:rPr>
          <w:rFonts w:ascii="AvenirNext forINTUIT" w:hAnsi="AvenirNext forINTUIT"/>
        </w:rPr>
        <w:t>“ XX</w:t>
      </w:r>
      <w:proofErr w:type="gramEnd"/>
      <w:r w:rsidR="009412FF">
        <w:rPr>
          <w:rFonts w:ascii="AvenirNext forINTUIT" w:hAnsi="AvenirNext forINTUIT"/>
        </w:rPr>
        <w:t xml:space="preserve"> ” for our video presentation. </w:t>
      </w:r>
    </w:p>
    <w:p w14:paraId="0A923EBB" w14:textId="77777777" w:rsidR="009A2970" w:rsidRDefault="009A2970" w:rsidP="009A2970">
      <w:pPr>
        <w:pStyle w:val="NoSpacing"/>
        <w:rPr>
          <w:rFonts w:ascii="AvenirNext forINTUIT" w:hAnsi="AvenirNext forINTUIT"/>
        </w:rPr>
      </w:pPr>
    </w:p>
    <w:p w14:paraId="277D45C8" w14:textId="77777777" w:rsidR="00F018F1" w:rsidRPr="0050634C" w:rsidRDefault="00F018F1" w:rsidP="009A2970">
      <w:pPr>
        <w:pStyle w:val="NoSpacing"/>
        <w:rPr>
          <w:rFonts w:ascii="AvenirNext forINTUIT" w:hAnsi="AvenirNext forINTUIT"/>
        </w:rPr>
      </w:pPr>
    </w:p>
    <w:p w14:paraId="0BEAC5D4" w14:textId="77777777" w:rsidR="009A2970" w:rsidRPr="009A2970" w:rsidRDefault="009A2970">
      <w:pPr>
        <w:rPr>
          <w:lang w:val="en-AU"/>
        </w:rPr>
      </w:pPr>
    </w:p>
    <w:sectPr w:rsidR="009A2970" w:rsidRPr="009A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forINTUI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70"/>
    <w:rsid w:val="0004399F"/>
    <w:rsid w:val="00126919"/>
    <w:rsid w:val="00167114"/>
    <w:rsid w:val="008E7288"/>
    <w:rsid w:val="009412FF"/>
    <w:rsid w:val="009A2970"/>
    <w:rsid w:val="009B676F"/>
    <w:rsid w:val="009D28DB"/>
    <w:rsid w:val="00AA3E12"/>
    <w:rsid w:val="00B66550"/>
    <w:rsid w:val="00CE6AF0"/>
    <w:rsid w:val="00CF24E3"/>
    <w:rsid w:val="00D937D2"/>
    <w:rsid w:val="00DC01E4"/>
    <w:rsid w:val="00DC4D28"/>
    <w:rsid w:val="00E87C39"/>
    <w:rsid w:val="00F018F1"/>
    <w:rsid w:val="00F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21E3"/>
  <w15:chartTrackingRefBased/>
  <w15:docId w15:val="{13E2265C-9192-48B0-9E6C-02E2B4E5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9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2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aliecursio/XVI_A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1021</Characters>
  <Application>Microsoft Office Word</Application>
  <DocSecurity>0</DocSecurity>
  <Lines>8</Lines>
  <Paragraphs>2</Paragraphs>
  <ScaleCrop>false</ScaleCrop>
  <Company>Intuit, Inc.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corbin peever</cp:lastModifiedBy>
  <cp:revision>17</cp:revision>
  <dcterms:created xsi:type="dcterms:W3CDTF">2020-08-08T12:27:00Z</dcterms:created>
  <dcterms:modified xsi:type="dcterms:W3CDTF">2020-08-12T12:59:00Z</dcterms:modified>
</cp:coreProperties>
</file>