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648" w:rsidRPr="00CC1648" w:rsidRDefault="00CC1648" w:rsidP="00CC1648">
      <w:pPr>
        <w:pStyle w:val="Default"/>
        <w:rPr>
          <w:i/>
          <w:sz w:val="20"/>
          <w:szCs w:val="20"/>
        </w:rPr>
      </w:pPr>
      <w:r w:rsidRPr="00CC1648">
        <w:rPr>
          <w:b/>
          <w:bCs/>
          <w:i/>
          <w:sz w:val="20"/>
          <w:szCs w:val="20"/>
        </w:rPr>
        <w:t xml:space="preserve">Roles </w:t>
      </w:r>
    </w:p>
    <w:p w:rsidR="003F37C5" w:rsidRDefault="00CC1648" w:rsidP="00CC1648">
      <w:pPr>
        <w:rPr>
          <w:i/>
          <w:sz w:val="20"/>
          <w:szCs w:val="20"/>
        </w:rPr>
      </w:pPr>
      <w:r w:rsidRPr="00CC1648">
        <w:rPr>
          <w:i/>
          <w:sz w:val="20"/>
          <w:szCs w:val="20"/>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p>
    <w:p w:rsidR="00CC1648" w:rsidRDefault="00CC1648" w:rsidP="00CC1648">
      <w:pPr>
        <w:pBdr>
          <w:bottom w:val="single" w:sz="6" w:space="1" w:color="auto"/>
        </w:pBdr>
        <w:rPr>
          <w:i/>
          <w:sz w:val="20"/>
          <w:szCs w:val="20"/>
        </w:rPr>
      </w:pPr>
    </w:p>
    <w:p w:rsidR="001150D2" w:rsidRDefault="001150D2" w:rsidP="001150D2">
      <w:pPr>
        <w:jc w:val="center"/>
        <w:rPr>
          <w:i/>
          <w:sz w:val="20"/>
          <w:szCs w:val="20"/>
        </w:rPr>
      </w:pPr>
    </w:p>
    <w:p w:rsidR="00A36C15" w:rsidRDefault="00CC1648" w:rsidP="00CC1648">
      <w:pPr>
        <w:rPr>
          <w:sz w:val="20"/>
          <w:szCs w:val="20"/>
        </w:rPr>
      </w:pPr>
      <w:r w:rsidRPr="00C11C3A">
        <w:rPr>
          <w:sz w:val="20"/>
          <w:szCs w:val="20"/>
        </w:rPr>
        <w:t xml:space="preserve">Due to the depth of our application we are not at the stage of having specified roles. Each member has </w:t>
      </w:r>
      <w:r w:rsidR="00B70187">
        <w:rPr>
          <w:sz w:val="20"/>
          <w:szCs w:val="20"/>
        </w:rPr>
        <w:t>contributed to</w:t>
      </w:r>
      <w:r w:rsidRPr="00C11C3A">
        <w:rPr>
          <w:sz w:val="20"/>
          <w:szCs w:val="20"/>
        </w:rPr>
        <w:t xml:space="preserve"> different aspects </w:t>
      </w:r>
      <w:r w:rsidR="00B70187">
        <w:rPr>
          <w:sz w:val="20"/>
          <w:szCs w:val="20"/>
        </w:rPr>
        <w:t>of our application which has allowed</w:t>
      </w:r>
      <w:r w:rsidRPr="00C11C3A">
        <w:rPr>
          <w:sz w:val="20"/>
          <w:szCs w:val="20"/>
        </w:rPr>
        <w:t xml:space="preserve"> us to develop</w:t>
      </w:r>
      <w:r w:rsidR="00A36C15">
        <w:rPr>
          <w:sz w:val="20"/>
          <w:szCs w:val="20"/>
        </w:rPr>
        <w:t xml:space="preserve"> a plan for our project.</w:t>
      </w:r>
    </w:p>
    <w:p w:rsidR="00A36C15" w:rsidRPr="003B43F9" w:rsidRDefault="00A36C15" w:rsidP="003B43F9">
      <w:pPr>
        <w:pStyle w:val="ListParagraph"/>
        <w:numPr>
          <w:ilvl w:val="0"/>
          <w:numId w:val="1"/>
        </w:numPr>
        <w:rPr>
          <w:sz w:val="20"/>
          <w:szCs w:val="20"/>
        </w:rPr>
      </w:pPr>
      <w:r w:rsidRPr="003B43F9">
        <w:rPr>
          <w:sz w:val="20"/>
          <w:szCs w:val="20"/>
        </w:rPr>
        <w:t xml:space="preserve">Connor, Corbin and Vanessa focused on research </w:t>
      </w:r>
      <w:r w:rsidR="002C2BBF" w:rsidRPr="003B43F9">
        <w:rPr>
          <w:sz w:val="20"/>
          <w:szCs w:val="20"/>
        </w:rPr>
        <w:t xml:space="preserve">and requirements </w:t>
      </w:r>
      <w:r w:rsidR="003B43F9">
        <w:rPr>
          <w:sz w:val="20"/>
          <w:szCs w:val="20"/>
        </w:rPr>
        <w:t>regarding the application</w:t>
      </w:r>
      <w:bookmarkStart w:id="0" w:name="_GoBack"/>
      <w:bookmarkEnd w:id="0"/>
    </w:p>
    <w:p w:rsidR="00A36C15" w:rsidRPr="003B43F9" w:rsidRDefault="003B43F9" w:rsidP="003B43F9">
      <w:pPr>
        <w:pStyle w:val="ListParagraph"/>
        <w:numPr>
          <w:ilvl w:val="0"/>
          <w:numId w:val="1"/>
        </w:numPr>
        <w:rPr>
          <w:sz w:val="20"/>
          <w:szCs w:val="20"/>
        </w:rPr>
      </w:pPr>
      <w:r>
        <w:rPr>
          <w:sz w:val="20"/>
          <w:szCs w:val="20"/>
        </w:rPr>
        <w:t>Ollie focused on team analysis</w:t>
      </w:r>
    </w:p>
    <w:p w:rsidR="00A36C15" w:rsidRPr="003B43F9" w:rsidRDefault="00A36C15" w:rsidP="003B43F9">
      <w:pPr>
        <w:pStyle w:val="ListParagraph"/>
        <w:numPr>
          <w:ilvl w:val="0"/>
          <w:numId w:val="1"/>
        </w:numPr>
        <w:rPr>
          <w:sz w:val="20"/>
          <w:szCs w:val="20"/>
        </w:rPr>
      </w:pPr>
      <w:r w:rsidRPr="003B43F9">
        <w:rPr>
          <w:sz w:val="20"/>
          <w:szCs w:val="20"/>
        </w:rPr>
        <w:t xml:space="preserve">Natalie focused on </w:t>
      </w:r>
      <w:r w:rsidR="002C2BBF" w:rsidRPr="003B43F9">
        <w:rPr>
          <w:sz w:val="20"/>
          <w:szCs w:val="20"/>
        </w:rPr>
        <w:t xml:space="preserve">the </w:t>
      </w:r>
      <w:r w:rsidRPr="003B43F9">
        <w:rPr>
          <w:sz w:val="20"/>
          <w:szCs w:val="20"/>
        </w:rPr>
        <w:t xml:space="preserve">designs for The </w:t>
      </w:r>
      <w:proofErr w:type="spellStart"/>
      <w:r w:rsidRPr="003B43F9">
        <w:rPr>
          <w:sz w:val="20"/>
          <w:szCs w:val="20"/>
        </w:rPr>
        <w:t>SocialCare</w:t>
      </w:r>
      <w:proofErr w:type="spellEnd"/>
      <w:r w:rsidRPr="003B43F9">
        <w:rPr>
          <w:sz w:val="20"/>
          <w:szCs w:val="20"/>
        </w:rPr>
        <w:t xml:space="preserve"> Chat website, as well as the app demo and video presentation</w:t>
      </w:r>
    </w:p>
    <w:p w:rsidR="00A36C15" w:rsidRPr="003B43F9" w:rsidRDefault="00A36C15" w:rsidP="003B43F9">
      <w:pPr>
        <w:pStyle w:val="ListParagraph"/>
        <w:numPr>
          <w:ilvl w:val="0"/>
          <w:numId w:val="1"/>
        </w:numPr>
        <w:rPr>
          <w:sz w:val="20"/>
          <w:szCs w:val="20"/>
        </w:rPr>
      </w:pPr>
      <w:r w:rsidRPr="003B43F9">
        <w:rPr>
          <w:sz w:val="20"/>
          <w:szCs w:val="20"/>
        </w:rPr>
        <w:t xml:space="preserve">Vanessa also focused on </w:t>
      </w:r>
      <w:r w:rsidR="002C2BBF" w:rsidRPr="003B43F9">
        <w:rPr>
          <w:sz w:val="20"/>
          <w:szCs w:val="20"/>
        </w:rPr>
        <w:t xml:space="preserve">the final report </w:t>
      </w:r>
      <w:r w:rsidR="002C2BBF" w:rsidRPr="003B43F9">
        <w:rPr>
          <w:sz w:val="20"/>
          <w:szCs w:val="20"/>
        </w:rPr>
        <w:t xml:space="preserve">and </w:t>
      </w:r>
      <w:r w:rsidRPr="003B43F9">
        <w:rPr>
          <w:sz w:val="20"/>
          <w:szCs w:val="20"/>
        </w:rPr>
        <w:t>management</w:t>
      </w:r>
      <w:r w:rsidR="002C2BBF" w:rsidRPr="003B43F9">
        <w:rPr>
          <w:sz w:val="20"/>
          <w:szCs w:val="20"/>
        </w:rPr>
        <w:t xml:space="preserve"> of the team and project</w:t>
      </w:r>
    </w:p>
    <w:p w:rsidR="00CC1648" w:rsidRDefault="00572FEC" w:rsidP="00CC1648">
      <w:pPr>
        <w:rPr>
          <w:sz w:val="20"/>
          <w:szCs w:val="20"/>
        </w:rPr>
      </w:pPr>
      <w:r>
        <w:rPr>
          <w:sz w:val="20"/>
          <w:szCs w:val="20"/>
        </w:rPr>
        <w:t xml:space="preserve">We found that having this set up worked best for our team as there was still a lot of discovery and collaboration required. The team did this on topics throughout and managed to align their thoughts on the desired result. </w:t>
      </w:r>
      <w:r w:rsidR="00055447" w:rsidRPr="00572FEC">
        <w:rPr>
          <w:color w:val="FF0000"/>
          <w:sz w:val="20"/>
          <w:szCs w:val="20"/>
        </w:rPr>
        <w:t xml:space="preserve">We have </w:t>
      </w:r>
      <w:r w:rsidR="001150D2" w:rsidRPr="00572FEC">
        <w:rPr>
          <w:color w:val="FF0000"/>
          <w:sz w:val="20"/>
          <w:szCs w:val="20"/>
        </w:rPr>
        <w:t xml:space="preserve">reviewed each other’s work </w:t>
      </w:r>
    </w:p>
    <w:p w:rsidR="00A36C15" w:rsidRPr="00C11C3A" w:rsidRDefault="00A36C15" w:rsidP="00CC1648"/>
    <w:sectPr w:rsidR="00A36C15" w:rsidRPr="00C1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05CAF"/>
    <w:multiLevelType w:val="hybridMultilevel"/>
    <w:tmpl w:val="F70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48"/>
    <w:rsid w:val="00055447"/>
    <w:rsid w:val="001150D2"/>
    <w:rsid w:val="002C2BBF"/>
    <w:rsid w:val="003B43F9"/>
    <w:rsid w:val="003F37C5"/>
    <w:rsid w:val="00572FEC"/>
    <w:rsid w:val="00A36C15"/>
    <w:rsid w:val="00B70187"/>
    <w:rsid w:val="00C11C3A"/>
    <w:rsid w:val="00C4247E"/>
    <w:rsid w:val="00CC1648"/>
    <w:rsid w:val="00D1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557A"/>
  <w15:chartTrackingRefBased/>
  <w15:docId w15:val="{03F6E47F-1FF0-423E-85AB-CA43AB1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64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B4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179</Words>
  <Characters>1022</Characters>
  <Application>Microsoft Office Word</Application>
  <DocSecurity>0</DocSecurity>
  <Lines>8</Lines>
  <Paragraphs>2</Paragraphs>
  <ScaleCrop>false</ScaleCrop>
  <Company>Intuit, Inc.</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11</cp:revision>
  <dcterms:created xsi:type="dcterms:W3CDTF">2020-08-14T06:38:00Z</dcterms:created>
  <dcterms:modified xsi:type="dcterms:W3CDTF">2020-08-14T13:02:00Z</dcterms:modified>
</cp:coreProperties>
</file>